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A937" w14:textId="77777777" w:rsidR="006D4374" w:rsidRDefault="006D4374"/>
    <w:p w14:paraId="0E35BDDD" w14:textId="77777777" w:rsidR="001358E6" w:rsidRDefault="00235F9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14:paraId="3EC178E3" w14:textId="77777777" w:rsidR="001358E6" w:rsidRDefault="00235F9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satellite imagery to help our prediction. Specifically, we will be using RGB daytime images and greyscale nightlight images. The RGB images are pulled using the Google Static Maps API and the nightlight data is available through The National </w:t>
      </w:r>
      <w:r w:rsidR="008916D4">
        <w:rPr>
          <w:rFonts w:ascii="Times New Roman" w:eastAsia="Times New Roman" w:hAnsi="Times New Roman" w:cs="Times New Roman"/>
          <w:sz w:val="24"/>
          <w:szCs w:val="24"/>
        </w:rPr>
        <w:t>Oceanic and</w:t>
      </w:r>
      <w:r>
        <w:rPr>
          <w:rFonts w:ascii="Times New Roman" w:eastAsia="Times New Roman" w:hAnsi="Times New Roman" w:cs="Times New Roman"/>
          <w:sz w:val="24"/>
          <w:szCs w:val="24"/>
        </w:rPr>
        <w:t xml:space="preserve"> Atmospheric Administration (NOAA). The RGB images are 640 pixels by 640 pixels in size, with each pixel have a resolution of about 2.63 meters by 2.63 meters, while the nightlight image is 43201 pixels by 16801 pixels and covers the entire Earth</w:t>
      </w:r>
      <w:r>
        <w:rPr>
          <w:rFonts w:ascii="Times New Roman" w:eastAsia="Times New Roman" w:hAnsi="Times New Roman" w:cs="Times New Roman"/>
          <w:sz w:val="24"/>
          <w:szCs w:val="24"/>
        </w:rPr>
        <w:t xml:space="preserve"> from -180 to 180 degrees longitude and -65 to 75 degrees latitude which puts each pixel at about 240 meters by 240 meters resolution.  </w:t>
      </w:r>
    </w:p>
    <w:p w14:paraId="1F477FBF" w14:textId="5EFC439C" w:rsidR="001358E6" w:rsidRDefault="00235F9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 data we are using is Malawi’s Integrated Household Surveys. Malawi has run its Integrated Household Surve</w:t>
      </w:r>
      <w:r>
        <w:rPr>
          <w:rFonts w:ascii="Times New Roman" w:eastAsia="Times New Roman" w:hAnsi="Times New Roman" w:cs="Times New Roman"/>
          <w:sz w:val="24"/>
          <w:szCs w:val="24"/>
        </w:rPr>
        <w:t>y (</w:t>
      </w:r>
      <w:r>
        <w:rPr>
          <w:rFonts w:ascii="Times New Roman" w:eastAsia="Times New Roman" w:hAnsi="Times New Roman" w:cs="Times New Roman"/>
          <w:sz w:val="24"/>
          <w:szCs w:val="24"/>
        </w:rPr>
        <w:t xml:space="preserve">IHS) </w:t>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2010-2011, 2013-2014, and most recently in 2016-2017</w:t>
      </w:r>
      <w:del w:id="0" w:author="Zhou, Yujun" w:date="2018-05-24T10:59:00Z">
        <w:r w:rsidDel="008D3496">
          <w:rPr>
            <w:rFonts w:ascii="Times New Roman" w:eastAsia="Times New Roman" w:hAnsi="Times New Roman" w:cs="Times New Roman"/>
            <w:sz w:val="24"/>
            <w:szCs w:val="24"/>
          </w:rPr>
          <w:delText>, with the 2010-2011 survey having by far the largest amount of data</w:delText>
        </w:r>
      </w:del>
      <w:r>
        <w:rPr>
          <w:rFonts w:ascii="Times New Roman" w:eastAsia="Times New Roman" w:hAnsi="Times New Roman" w:cs="Times New Roman"/>
          <w:sz w:val="24"/>
          <w:szCs w:val="24"/>
        </w:rPr>
        <w:t xml:space="preserve">. </w:t>
      </w:r>
      <w:commentRangeStart w:id="1"/>
      <w:ins w:id="2" w:author="Zhou, Yujun" w:date="2018-05-24T11:04:00Z">
        <w:r w:rsidR="008D3496">
          <w:rPr>
            <w:rFonts w:ascii="Times New Roman" w:eastAsia="Times New Roman" w:hAnsi="Times New Roman" w:cs="Times New Roman"/>
            <w:sz w:val="24"/>
            <w:szCs w:val="24"/>
          </w:rPr>
          <w:t>Households</w:t>
        </w:r>
      </w:ins>
      <w:commentRangeEnd w:id="1"/>
      <w:ins w:id="3" w:author="Zhou, Yujun" w:date="2018-05-24T11:37:00Z">
        <w:r w:rsidR="000E3754">
          <w:rPr>
            <w:rStyle w:val="a5"/>
          </w:rPr>
          <w:commentReference w:id="1"/>
        </w:r>
      </w:ins>
      <w:ins w:id="4" w:author="Zhou, Yujun" w:date="2018-05-24T11:04:00Z">
        <w:r w:rsidR="008D3496">
          <w:rPr>
            <w:rFonts w:ascii="Times New Roman" w:eastAsia="Times New Roman" w:hAnsi="Times New Roman" w:cs="Times New Roman"/>
            <w:sz w:val="24"/>
            <w:szCs w:val="24"/>
          </w:rPr>
          <w:t xml:space="preserve"> surveyed are designed to be </w:t>
        </w:r>
      </w:ins>
      <w:ins w:id="5" w:author="Zhou, Yujun" w:date="2018-05-24T11:03:00Z">
        <w:r w:rsidR="008D3496">
          <w:rPr>
            <w:rFonts w:ascii="Times New Roman" w:eastAsia="Times New Roman" w:hAnsi="Times New Roman" w:cs="Times New Roman"/>
            <w:sz w:val="24"/>
            <w:szCs w:val="24"/>
          </w:rPr>
          <w:t xml:space="preserve">a nationally representative </w:t>
        </w:r>
      </w:ins>
      <w:ins w:id="6" w:author="Zhou, Yujun" w:date="2018-05-24T11:04:00Z">
        <w:r w:rsidR="008D3496">
          <w:rPr>
            <w:rFonts w:ascii="Times New Roman" w:eastAsia="Times New Roman" w:hAnsi="Times New Roman" w:cs="Times New Roman"/>
            <w:sz w:val="24"/>
            <w:szCs w:val="24"/>
          </w:rPr>
          <w:t xml:space="preserve">sample and are </w:t>
        </w:r>
      </w:ins>
      <w:ins w:id="7" w:author="Zhou, Yujun" w:date="2018-05-24T11:05:00Z">
        <w:r w:rsidR="008D3496">
          <w:rPr>
            <w:rFonts w:ascii="Times New Roman" w:eastAsia="Times New Roman" w:hAnsi="Times New Roman" w:cs="Times New Roman"/>
            <w:sz w:val="24"/>
            <w:szCs w:val="24"/>
          </w:rPr>
          <w:t xml:space="preserve">diverse in terms of spatial location and </w:t>
        </w:r>
      </w:ins>
      <w:ins w:id="8" w:author="Zhou, Yujun" w:date="2018-05-24T11:06:00Z">
        <w:r w:rsidR="008D3496">
          <w:rPr>
            <w:rFonts w:ascii="Times New Roman" w:eastAsia="Times New Roman" w:hAnsi="Times New Roman" w:cs="Times New Roman"/>
            <w:sz w:val="24"/>
            <w:szCs w:val="24"/>
          </w:rPr>
          <w:t>month of interview time.</w:t>
        </w:r>
      </w:ins>
      <w:ins w:id="9" w:author="Zhou, Yujun" w:date="2018-05-24T11:02:00Z">
        <w:r w:rsidR="008D3496">
          <w:rPr>
            <w:rFonts w:ascii="Times New Roman" w:eastAsia="Times New Roman" w:hAnsi="Times New Roman" w:cs="Times New Roman"/>
            <w:sz w:val="24"/>
            <w:szCs w:val="24"/>
          </w:rPr>
          <w:t xml:space="preserve"> </w:t>
        </w:r>
      </w:ins>
      <w:del w:id="10" w:author="Zhou, Yujun" w:date="2018-05-24T11:10:00Z">
        <w:r w:rsidDel="004B61AA">
          <w:rPr>
            <w:rFonts w:ascii="Times New Roman" w:eastAsia="Times New Roman" w:hAnsi="Times New Roman" w:cs="Times New Roman"/>
            <w:sz w:val="24"/>
            <w:szCs w:val="24"/>
          </w:rPr>
          <w:delText xml:space="preserve">These </w:delText>
        </w:r>
      </w:del>
      <w:ins w:id="11" w:author="Zhou, Yujun" w:date="2018-05-24T11:10:00Z">
        <w:r w:rsidR="004B61AA">
          <w:rPr>
            <w:rFonts w:ascii="Times New Roman" w:eastAsia="Times New Roman" w:hAnsi="Times New Roman" w:cs="Times New Roman"/>
            <w:sz w:val="24"/>
            <w:szCs w:val="24"/>
          </w:rPr>
          <w:t>From the</w:t>
        </w:r>
        <w:r w:rsidR="004B61A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surveys </w:t>
      </w:r>
      <w:del w:id="12" w:author="Zhou, Yujun" w:date="2018-05-24T11:10:00Z">
        <w:r w:rsidDel="004B61AA">
          <w:rPr>
            <w:rFonts w:ascii="Times New Roman" w:eastAsia="Times New Roman" w:hAnsi="Times New Roman" w:cs="Times New Roman"/>
            <w:sz w:val="24"/>
            <w:szCs w:val="24"/>
          </w:rPr>
          <w:delText xml:space="preserve">contain </w:delText>
        </w:r>
      </w:del>
      <w:ins w:id="13" w:author="Zhou, Yujun" w:date="2018-05-24T11:10:00Z">
        <w:r w:rsidR="004B61AA">
          <w:rPr>
            <w:rFonts w:ascii="Times New Roman" w:eastAsia="Times New Roman" w:hAnsi="Times New Roman" w:cs="Times New Roman"/>
            <w:sz w:val="24"/>
            <w:szCs w:val="24"/>
          </w:rPr>
          <w:t>we are able to obtain</w:t>
        </w:r>
        <w:r w:rsidR="004B61AA">
          <w:rPr>
            <w:rFonts w:ascii="Times New Roman" w:eastAsia="Times New Roman" w:hAnsi="Times New Roman" w:cs="Times New Roman"/>
            <w:sz w:val="24"/>
            <w:szCs w:val="24"/>
          </w:rPr>
          <w:t xml:space="preserve"> </w:t>
        </w:r>
      </w:ins>
      <w:del w:id="14" w:author="Zhou, Yujun" w:date="2018-05-24T11:10:00Z">
        <w:r w:rsidDel="004B61AA">
          <w:rPr>
            <w:rFonts w:ascii="Times New Roman" w:eastAsia="Times New Roman" w:hAnsi="Times New Roman" w:cs="Times New Roman"/>
            <w:sz w:val="24"/>
            <w:szCs w:val="24"/>
          </w:rPr>
          <w:delText xml:space="preserve">many </w:delText>
        </w:r>
      </w:del>
      <w:r>
        <w:rPr>
          <w:rFonts w:ascii="Times New Roman" w:eastAsia="Times New Roman" w:hAnsi="Times New Roman" w:cs="Times New Roman"/>
          <w:sz w:val="24"/>
          <w:szCs w:val="24"/>
        </w:rPr>
        <w:t xml:space="preserve">variables </w:t>
      </w:r>
      <w:ins w:id="15" w:author="Zhou, Yujun" w:date="2018-05-24T11:10:00Z">
        <w:r w:rsidR="004B61AA">
          <w:rPr>
            <w:rFonts w:ascii="Times New Roman" w:eastAsia="Times New Roman" w:hAnsi="Times New Roman" w:cs="Times New Roman"/>
            <w:sz w:val="24"/>
            <w:szCs w:val="24"/>
          </w:rPr>
          <w:t>of interest</w:t>
        </w:r>
      </w:ins>
      <w:ins w:id="16" w:author="Zhou, Yujun" w:date="2018-05-24T11:11:00Z">
        <w:r w:rsidR="004B61AA">
          <w:rPr>
            <w:rFonts w:ascii="Times New Roman" w:eastAsia="Times New Roman" w:hAnsi="Times New Roman" w:cs="Times New Roman"/>
            <w:sz w:val="24"/>
            <w:szCs w:val="24"/>
          </w:rPr>
          <w:t xml:space="preserve">: </w:t>
        </w:r>
      </w:ins>
      <w:ins w:id="17" w:author="Zhou, Yujun" w:date="2018-05-24T11:14:00Z">
        <w:r w:rsidR="004B61AA">
          <w:rPr>
            <w:rFonts w:ascii="Times New Roman" w:eastAsia="Times New Roman" w:hAnsi="Times New Roman" w:cs="Times New Roman"/>
            <w:sz w:val="24"/>
            <w:szCs w:val="24"/>
          </w:rPr>
          <w:t>h</w:t>
        </w:r>
      </w:ins>
      <w:ins w:id="18" w:author="Zhou, Yujun" w:date="2018-05-24T11:11:00Z">
        <w:r w:rsidR="004B61AA">
          <w:rPr>
            <w:rFonts w:ascii="Times New Roman" w:eastAsia="Times New Roman" w:hAnsi="Times New Roman" w:cs="Times New Roman"/>
            <w:sz w:val="24"/>
            <w:szCs w:val="24"/>
          </w:rPr>
          <w:t xml:space="preserve">ousehold </w:t>
        </w:r>
      </w:ins>
      <w:ins w:id="19" w:author="Zhou, Yujun" w:date="2018-05-24T11:16:00Z">
        <w:r w:rsidR="004B61AA">
          <w:rPr>
            <w:rFonts w:ascii="Times New Roman" w:eastAsia="Times New Roman" w:hAnsi="Times New Roman" w:cs="Times New Roman"/>
            <w:sz w:val="24"/>
            <w:szCs w:val="24"/>
          </w:rPr>
          <w:t xml:space="preserve">wealth and </w:t>
        </w:r>
      </w:ins>
      <w:ins w:id="20" w:author="Zhou, Yujun" w:date="2018-05-24T11:11:00Z">
        <w:r w:rsidR="004B61AA">
          <w:rPr>
            <w:rFonts w:ascii="Times New Roman" w:eastAsia="Times New Roman" w:hAnsi="Times New Roman" w:cs="Times New Roman"/>
            <w:sz w:val="24"/>
            <w:szCs w:val="24"/>
          </w:rPr>
          <w:t>asset</w:t>
        </w:r>
      </w:ins>
      <w:ins w:id="21" w:author="Zhou, Yujun" w:date="2018-05-24T11:16:00Z">
        <w:r w:rsidR="004B61AA">
          <w:rPr>
            <w:rFonts w:ascii="Times New Roman" w:eastAsia="Times New Roman" w:hAnsi="Times New Roman" w:cs="Times New Roman"/>
            <w:sz w:val="24"/>
            <w:szCs w:val="24"/>
          </w:rPr>
          <w:t>s</w:t>
        </w:r>
      </w:ins>
      <w:ins w:id="22" w:author="Zhou, Yujun" w:date="2018-05-24T11:11:00Z">
        <w:r w:rsidR="004B61AA">
          <w:rPr>
            <w:rFonts w:ascii="Times New Roman" w:eastAsia="Times New Roman" w:hAnsi="Times New Roman" w:cs="Times New Roman"/>
            <w:sz w:val="24"/>
            <w:szCs w:val="24"/>
          </w:rPr>
          <w:t>,</w:t>
        </w:r>
      </w:ins>
      <w:ins w:id="23" w:author="Zhou, Yujun" w:date="2018-05-24T11:12:00Z">
        <w:r w:rsidR="004B61AA">
          <w:rPr>
            <w:rFonts w:ascii="Times New Roman" w:eastAsia="Times New Roman" w:hAnsi="Times New Roman" w:cs="Times New Roman"/>
            <w:sz w:val="24"/>
            <w:szCs w:val="24"/>
          </w:rPr>
          <w:t xml:space="preserve">  </w:t>
        </w:r>
      </w:ins>
      <w:ins w:id="24" w:author="Zhou, Yujun" w:date="2018-05-24T11:16:00Z">
        <w:r w:rsidR="004B61AA">
          <w:rPr>
            <w:rFonts w:ascii="Times New Roman" w:eastAsia="Times New Roman" w:hAnsi="Times New Roman" w:cs="Times New Roman"/>
            <w:sz w:val="24"/>
            <w:szCs w:val="24"/>
          </w:rPr>
          <w:t>food security measures</w:t>
        </w:r>
      </w:ins>
      <w:del w:id="25" w:author="Zhou, Yujun" w:date="2018-05-24T11:10:00Z">
        <w:r w:rsidDel="004B61AA">
          <w:rPr>
            <w:rFonts w:ascii="Times New Roman" w:eastAsia="Times New Roman" w:hAnsi="Times New Roman" w:cs="Times New Roman"/>
            <w:sz w:val="24"/>
            <w:szCs w:val="24"/>
          </w:rPr>
          <w:delText xml:space="preserve">that will be of </w:delText>
        </w:r>
        <w:commentRangeStart w:id="26"/>
        <w:r w:rsidDel="004B61AA">
          <w:rPr>
            <w:rFonts w:ascii="Times New Roman" w:eastAsia="Times New Roman" w:hAnsi="Times New Roman" w:cs="Times New Roman"/>
            <w:sz w:val="24"/>
            <w:szCs w:val="24"/>
          </w:rPr>
          <w:delText>use</w:delText>
        </w:r>
      </w:del>
      <w:commentRangeEnd w:id="26"/>
      <w:r w:rsidR="000E3754">
        <w:rPr>
          <w:rStyle w:val="a5"/>
        </w:rPr>
        <w:commentReference w:id="26"/>
      </w:r>
      <w:del w:id="27" w:author="Zhou, Yujun" w:date="2018-05-24T11:10:00Z">
        <w:r w:rsidDel="004B61AA">
          <w:rPr>
            <w:rFonts w:ascii="Times New Roman" w:eastAsia="Times New Roman" w:hAnsi="Times New Roman" w:cs="Times New Roman"/>
            <w:sz w:val="24"/>
            <w:szCs w:val="24"/>
          </w:rPr>
          <w:delText xml:space="preserve"> such as roof type, rCSI value, HDDS value, FCS value</w:delText>
        </w:r>
      </w:del>
      <w:r>
        <w:rPr>
          <w:rFonts w:ascii="Times New Roman" w:eastAsia="Times New Roman" w:hAnsi="Times New Roman" w:cs="Times New Roman"/>
          <w:sz w:val="24"/>
          <w:szCs w:val="24"/>
        </w:rPr>
        <w:t>, and geospat</w:t>
      </w:r>
      <w:r>
        <w:rPr>
          <w:rFonts w:ascii="Times New Roman" w:eastAsia="Times New Roman" w:hAnsi="Times New Roman" w:cs="Times New Roman"/>
          <w:sz w:val="24"/>
          <w:szCs w:val="24"/>
        </w:rPr>
        <w:t>ial data</w:t>
      </w:r>
      <w:del w:id="28" w:author="Zhou, Yujun" w:date="2018-05-24T11:12:00Z">
        <w:r w:rsidDel="004B61AA">
          <w:rPr>
            <w:rFonts w:ascii="Times New Roman" w:eastAsia="Times New Roman" w:hAnsi="Times New Roman" w:cs="Times New Roman"/>
            <w:sz w:val="24"/>
            <w:szCs w:val="24"/>
          </w:rPr>
          <w:delText>;</w:delText>
        </w:r>
      </w:del>
      <w:ins w:id="29" w:author="Zhou, Yujun" w:date="2018-05-24T11:12:00Z">
        <w:r w:rsidR="004B61AA">
          <w:rPr>
            <w:rFonts w:ascii="Times New Roman" w:eastAsia="Times New Roman" w:hAnsi="Times New Roman" w:cs="Times New Roman"/>
            <w:sz w:val="24"/>
            <w:szCs w:val="24"/>
          </w:rPr>
          <w:t xml:space="preserve">. </w:t>
        </w:r>
      </w:ins>
      <w:ins w:id="30" w:author="Zhou, Yujun" w:date="2018-05-24T11:25:00Z">
        <w:r w:rsidR="00A316AB">
          <w:rPr>
            <w:rFonts w:ascii="Times New Roman" w:eastAsia="Times New Roman" w:hAnsi="Times New Roman" w:cs="Times New Roman"/>
            <w:sz w:val="24"/>
            <w:szCs w:val="24"/>
          </w:rPr>
          <w:t>We</w:t>
        </w:r>
      </w:ins>
      <w:ins w:id="31" w:author="Zhou, Yujun" w:date="2018-05-24T11:20:00Z">
        <w:r w:rsidR="00F44A00">
          <w:rPr>
            <w:rFonts w:ascii="Times New Roman" w:eastAsia="Times New Roman" w:hAnsi="Times New Roman" w:cs="Times New Roman"/>
            <w:sz w:val="24"/>
            <w:szCs w:val="24"/>
          </w:rPr>
          <w:t xml:space="preserve"> are interested in predicating the average roof types and asset index in this study.</w:t>
        </w:r>
      </w:ins>
      <w:r>
        <w:rPr>
          <w:rFonts w:ascii="Times New Roman" w:eastAsia="Times New Roman" w:hAnsi="Times New Roman" w:cs="Times New Roman"/>
          <w:sz w:val="24"/>
          <w:szCs w:val="24"/>
        </w:rPr>
        <w:t xml:space="preserve"> </w:t>
      </w:r>
      <w:del w:id="32" w:author="Zhou, Yujun" w:date="2018-05-24T11:26:00Z">
        <w:r w:rsidDel="00A316AB">
          <w:rPr>
            <w:rFonts w:ascii="Times New Roman" w:eastAsia="Times New Roman" w:hAnsi="Times New Roman" w:cs="Times New Roman"/>
            <w:sz w:val="24"/>
            <w:szCs w:val="24"/>
          </w:rPr>
          <w:delText>h</w:delText>
        </w:r>
      </w:del>
      <w:ins w:id="33" w:author="Zhou, Yujun" w:date="2018-05-24T11:26:00Z">
        <w:r w:rsidR="00A316AB">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 xml:space="preserve">owever,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keep the confidentiality of each respondent, the IHS does not give the exact coordinates of the respondents. Instead, they first break the dataset into clusters</w:t>
      </w:r>
      <w:ins w:id="34" w:author="Zhou, Yujun" w:date="2018-05-24T11:21:00Z">
        <w:r w:rsidR="00A316AB">
          <w:rPr>
            <w:rFonts w:ascii="Times New Roman" w:eastAsia="Times New Roman" w:hAnsi="Times New Roman" w:cs="Times New Roman"/>
            <w:sz w:val="24"/>
            <w:szCs w:val="24"/>
          </w:rPr>
          <w:t xml:space="preserve"> (</w:t>
        </w:r>
      </w:ins>
      <w:ins w:id="35" w:author="Zhou, Yujun" w:date="2018-05-24T11:22:00Z">
        <w:r w:rsidR="00A316AB">
          <w:rPr>
            <w:rFonts w:ascii="Times New Roman" w:eastAsia="Times New Roman" w:hAnsi="Times New Roman" w:cs="Times New Roman"/>
            <w:sz w:val="24"/>
            <w:szCs w:val="24"/>
          </w:rPr>
          <w:t>about the size of a village)</w:t>
        </w:r>
      </w:ins>
      <w:r>
        <w:rPr>
          <w:rFonts w:ascii="Times New Roman" w:eastAsia="Times New Roman" w:hAnsi="Times New Roman" w:cs="Times New Roman"/>
          <w:sz w:val="24"/>
          <w:szCs w:val="24"/>
        </w:rPr>
        <w:t xml:space="preserve"> and assign every household in the cluster the average coordinate</w:t>
      </w:r>
      <w:r>
        <w:rPr>
          <w:rFonts w:ascii="Times New Roman" w:eastAsia="Times New Roman" w:hAnsi="Times New Roman" w:cs="Times New Roman"/>
          <w:sz w:val="24"/>
          <w:szCs w:val="24"/>
        </w:rPr>
        <w:t xml:space="preserve">s of everyone in the cluster, then assign a randomized offset from this center point. In urban areas, this offset is between 0-2km and in rural areas this offset is between 0-5km (with 1% of rural clusters receiving another 0-10km </w:t>
      </w:r>
      <w:r>
        <w:rPr>
          <w:rFonts w:ascii="Times New Roman" w:eastAsia="Times New Roman" w:hAnsi="Times New Roman" w:cs="Times New Roman"/>
          <w:sz w:val="24"/>
          <w:szCs w:val="24"/>
        </w:rPr>
        <w:t>offset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ins w:id="36" w:author="Zhou, Yujun" w:date="2018-05-24T11:07:00Z">
        <w:r w:rsidR="008D3496">
          <w:rPr>
            <w:rFonts w:ascii="Times New Roman" w:eastAsia="Times New Roman" w:hAnsi="Times New Roman" w:cs="Times New Roman"/>
            <w:sz w:val="24"/>
            <w:szCs w:val="24"/>
          </w:rPr>
          <w:t xml:space="preserve"> </w:t>
        </w:r>
        <w:commentRangeStart w:id="37"/>
        <w:r w:rsidR="008D3496">
          <w:rPr>
            <w:rFonts w:ascii="Times New Roman" w:eastAsia="Times New Roman" w:hAnsi="Times New Roman" w:cs="Times New Roman"/>
            <w:sz w:val="24"/>
            <w:szCs w:val="24"/>
          </w:rPr>
          <w:t xml:space="preserve">The implication of this </w:t>
        </w:r>
      </w:ins>
      <w:commentRangeEnd w:id="37"/>
      <w:ins w:id="38" w:author="Zhou, Yujun" w:date="2018-05-24T11:23:00Z">
        <w:r w:rsidR="00A316AB">
          <w:rPr>
            <w:rStyle w:val="a5"/>
          </w:rPr>
          <w:commentReference w:id="37"/>
        </w:r>
      </w:ins>
      <w:ins w:id="39" w:author="Zhou, Yujun" w:date="2018-05-24T11:07:00Z">
        <w:r w:rsidR="008D3496">
          <w:rPr>
            <w:rFonts w:ascii="Times New Roman" w:eastAsia="Times New Roman" w:hAnsi="Times New Roman" w:cs="Times New Roman"/>
            <w:sz w:val="24"/>
            <w:szCs w:val="24"/>
          </w:rPr>
          <w:t xml:space="preserve">spatial distortion </w:t>
        </w:r>
      </w:ins>
      <w:ins w:id="40" w:author="Zhou, Yujun" w:date="2018-05-24T11:23:00Z">
        <w:r w:rsidR="00A316AB">
          <w:rPr>
            <w:rFonts w:ascii="Times New Roman" w:eastAsia="Times New Roman" w:hAnsi="Times New Roman" w:cs="Times New Roman"/>
            <w:sz w:val="24"/>
            <w:szCs w:val="24"/>
          </w:rPr>
          <w:t>suggests</w:t>
        </w:r>
      </w:ins>
      <w:ins w:id="41" w:author="Zhou, Yujun" w:date="2018-05-24T11:18:00Z">
        <w:r w:rsidR="004B61AA">
          <w:rPr>
            <w:rFonts w:ascii="Times New Roman" w:eastAsia="Times New Roman" w:hAnsi="Times New Roman" w:cs="Times New Roman"/>
            <w:sz w:val="24"/>
            <w:szCs w:val="24"/>
          </w:rPr>
          <w:t xml:space="preserve"> that </w:t>
        </w:r>
        <w:r w:rsidR="00F44A00">
          <w:rPr>
            <w:rFonts w:ascii="Times New Roman" w:eastAsia="Times New Roman" w:hAnsi="Times New Roman" w:cs="Times New Roman"/>
            <w:sz w:val="24"/>
            <w:szCs w:val="24"/>
          </w:rPr>
          <w:t xml:space="preserve">the </w:t>
        </w:r>
      </w:ins>
      <w:ins w:id="42" w:author="Zhou, Yujun" w:date="2018-05-24T11:27:00Z">
        <w:r w:rsidR="007257DC">
          <w:rPr>
            <w:rFonts w:ascii="Times New Roman" w:eastAsia="Times New Roman" w:hAnsi="Times New Roman" w:cs="Times New Roman"/>
            <w:sz w:val="24"/>
            <w:szCs w:val="24"/>
          </w:rPr>
          <w:t xml:space="preserve">lowest </w:t>
        </w:r>
      </w:ins>
      <w:ins w:id="43" w:author="Zhou, Yujun" w:date="2018-05-24T11:23:00Z">
        <w:r w:rsidR="00A316AB">
          <w:rPr>
            <w:rFonts w:ascii="Times New Roman" w:eastAsia="Times New Roman" w:hAnsi="Times New Roman" w:cs="Times New Roman"/>
            <w:sz w:val="24"/>
            <w:szCs w:val="24"/>
          </w:rPr>
          <w:t>s</w:t>
        </w:r>
      </w:ins>
      <w:ins w:id="44" w:author="Zhou, Yujun" w:date="2018-05-24T11:19:00Z">
        <w:r w:rsidR="00F44A00">
          <w:rPr>
            <w:rFonts w:ascii="Times New Roman" w:eastAsia="Times New Roman" w:hAnsi="Times New Roman" w:cs="Times New Roman"/>
            <w:sz w:val="24"/>
            <w:szCs w:val="24"/>
          </w:rPr>
          <w:t xml:space="preserve">patial </w:t>
        </w:r>
      </w:ins>
      <w:ins w:id="45" w:author="Zhou, Yujun" w:date="2018-05-24T11:27:00Z">
        <w:r w:rsidR="007257DC">
          <w:rPr>
            <w:rFonts w:ascii="Times New Roman" w:eastAsia="Times New Roman" w:hAnsi="Times New Roman" w:cs="Times New Roman"/>
            <w:sz w:val="24"/>
            <w:szCs w:val="24"/>
          </w:rPr>
          <w:t xml:space="preserve">aggregation </w:t>
        </w:r>
      </w:ins>
      <w:ins w:id="46" w:author="Zhou, Yujun" w:date="2018-05-24T11:18:00Z">
        <w:r w:rsidR="00F44A00">
          <w:rPr>
            <w:rFonts w:ascii="Times New Roman" w:eastAsia="Times New Roman" w:hAnsi="Times New Roman" w:cs="Times New Roman"/>
            <w:sz w:val="24"/>
            <w:szCs w:val="24"/>
          </w:rPr>
          <w:t xml:space="preserve">level </w:t>
        </w:r>
      </w:ins>
      <w:ins w:id="47" w:author="Zhou, Yujun" w:date="2018-05-24T11:21:00Z">
        <w:r w:rsidR="00F44A00">
          <w:rPr>
            <w:rFonts w:ascii="Times New Roman" w:eastAsia="Times New Roman" w:hAnsi="Times New Roman" w:cs="Times New Roman"/>
            <w:sz w:val="24"/>
            <w:szCs w:val="24"/>
          </w:rPr>
          <w:t>of analysis</w:t>
        </w:r>
      </w:ins>
      <w:ins w:id="48" w:author="Zhou, Yujun" w:date="2018-05-24T11:19:00Z">
        <w:r w:rsidR="00F44A00">
          <w:rPr>
            <w:rFonts w:ascii="Times New Roman" w:eastAsia="Times New Roman" w:hAnsi="Times New Roman" w:cs="Times New Roman"/>
            <w:sz w:val="24"/>
            <w:szCs w:val="24"/>
          </w:rPr>
          <w:t xml:space="preserve"> would be at the cluster</w:t>
        </w:r>
      </w:ins>
      <w:ins w:id="49" w:author="Zhou, Yujun" w:date="2018-05-24T11:27:00Z">
        <w:r w:rsidR="007257DC">
          <w:rPr>
            <w:rFonts w:ascii="Times New Roman" w:eastAsia="Times New Roman" w:hAnsi="Times New Roman" w:cs="Times New Roman"/>
            <w:sz w:val="24"/>
            <w:szCs w:val="24"/>
          </w:rPr>
          <w:t>s</w:t>
        </w:r>
      </w:ins>
      <w:ins w:id="50" w:author="Zhou, Yujun" w:date="2018-05-24T11:19:00Z">
        <w:r w:rsidR="00F44A00">
          <w:rPr>
            <w:rFonts w:ascii="Times New Roman" w:eastAsia="Times New Roman" w:hAnsi="Times New Roman" w:cs="Times New Roman"/>
            <w:sz w:val="24"/>
            <w:szCs w:val="24"/>
          </w:rPr>
          <w:t xml:space="preserve"> with a 2-5 km buffer. </w:t>
        </w:r>
      </w:ins>
    </w:p>
    <w:p w14:paraId="14FC8FB7" w14:textId="77777777" w:rsidR="001358E6" w:rsidRDefault="001358E6">
      <w:pPr>
        <w:ind w:firstLine="720"/>
        <w:rPr>
          <w:rFonts w:ascii="Times New Roman" w:eastAsia="Times New Roman" w:hAnsi="Times New Roman" w:cs="Times New Roman"/>
          <w:sz w:val="24"/>
          <w:szCs w:val="24"/>
        </w:rPr>
      </w:pPr>
    </w:p>
    <w:p w14:paraId="38222457" w14:textId="77777777" w:rsidR="001358E6" w:rsidRDefault="00235F91">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p w14:paraId="6E2F46DE" w14:textId="76B1E097" w:rsidR="001358E6" w:rsidRDefault="00235F9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51" w:author="Zhou, Yujun" w:date="2018-05-24T11:30:00Z">
        <w:r w:rsidDel="00DC4C93">
          <w:rPr>
            <w:rFonts w:ascii="Times New Roman" w:eastAsia="Times New Roman" w:hAnsi="Times New Roman" w:cs="Times New Roman"/>
            <w:sz w:val="24"/>
            <w:szCs w:val="24"/>
          </w:rPr>
          <w:delText>The me</w:delText>
        </w:r>
        <w:r w:rsidDel="00DC4C93">
          <w:rPr>
            <w:rFonts w:ascii="Times New Roman" w:eastAsia="Times New Roman" w:hAnsi="Times New Roman" w:cs="Times New Roman"/>
            <w:sz w:val="24"/>
            <w:szCs w:val="24"/>
          </w:rPr>
          <w:delText xml:space="preserve">thod we will be using is similar to the method stated in Jean et al. </w:delText>
        </w:r>
      </w:del>
      <w:r>
        <w:rPr>
          <w:rFonts w:ascii="Times New Roman" w:eastAsia="Times New Roman" w:hAnsi="Times New Roman" w:cs="Times New Roman"/>
          <w:sz w:val="24"/>
          <w:szCs w:val="24"/>
        </w:rPr>
        <w:t xml:space="preserve">We will use a convolutional neural network on the RGB images to </w:t>
      </w:r>
      <w:del w:id="52" w:author="Zhou, Yujun" w:date="2018-05-24T11:31:00Z">
        <w:r w:rsidDel="00DC4C93">
          <w:rPr>
            <w:rFonts w:ascii="Times New Roman" w:eastAsia="Times New Roman" w:hAnsi="Times New Roman" w:cs="Times New Roman"/>
            <w:sz w:val="24"/>
            <w:szCs w:val="24"/>
          </w:rPr>
          <w:delText xml:space="preserve">try and </w:delText>
        </w:r>
      </w:del>
      <w:r>
        <w:rPr>
          <w:rFonts w:ascii="Times New Roman" w:eastAsia="Times New Roman" w:hAnsi="Times New Roman" w:cs="Times New Roman"/>
          <w:sz w:val="24"/>
          <w:szCs w:val="24"/>
        </w:rPr>
        <w:t xml:space="preserve">predict the </w:t>
      </w:r>
      <w:ins w:id="53" w:author="Zhou, Yujun" w:date="2018-05-24T10:39:00Z">
        <w:r w:rsidR="0062757D">
          <w:rPr>
            <w:rFonts w:ascii="SimSun" w:hAnsi="SimSun" w:cs="Times New Roman" w:hint="eastAsia"/>
            <w:sz w:val="24"/>
            <w:szCs w:val="24"/>
            <w:lang w:eastAsia="zh-CN"/>
          </w:rPr>
          <w:t>av</w:t>
        </w:r>
        <w:r w:rsidR="0062757D">
          <w:rPr>
            <w:rFonts w:ascii="Times New Roman" w:eastAsia="Times New Roman" w:hAnsi="Times New Roman" w:cs="Times New Roman"/>
            <w:sz w:val="24"/>
            <w:szCs w:val="24"/>
          </w:rPr>
          <w:t xml:space="preserve">erage </w:t>
        </w:r>
      </w:ins>
      <w:r>
        <w:rPr>
          <w:rFonts w:ascii="Times New Roman" w:eastAsia="Times New Roman" w:hAnsi="Times New Roman" w:cs="Times New Roman"/>
          <w:sz w:val="24"/>
          <w:szCs w:val="24"/>
        </w:rPr>
        <w:t>amount of assets and the consumption budget</w:t>
      </w:r>
      <w:ins w:id="54" w:author="Zhou, Yujun" w:date="2018-05-24T10:39:00Z">
        <w:r w:rsidR="0062757D">
          <w:rPr>
            <w:rFonts w:ascii="Times New Roman" w:eastAsia="Times New Roman" w:hAnsi="Times New Roman" w:cs="Times New Roman"/>
            <w:sz w:val="24"/>
            <w:szCs w:val="24"/>
          </w:rPr>
          <w:t xml:space="preserve"> at the cluster level</w:t>
        </w:r>
      </w:ins>
      <w:del w:id="55" w:author="Zhou, Yujun" w:date="2018-05-24T10:39:00Z">
        <w:r w:rsidDel="0062757D">
          <w:rPr>
            <w:rFonts w:ascii="Times New Roman" w:eastAsia="Times New Roman" w:hAnsi="Times New Roman" w:cs="Times New Roman"/>
            <w:sz w:val="24"/>
            <w:szCs w:val="24"/>
          </w:rPr>
          <w:delText xml:space="preserve"> each household has</w:delText>
        </w:r>
      </w:del>
      <w:r>
        <w:rPr>
          <w:rFonts w:ascii="Times New Roman" w:eastAsia="Times New Roman" w:hAnsi="Times New Roman" w:cs="Times New Roman"/>
          <w:sz w:val="24"/>
          <w:szCs w:val="24"/>
        </w:rPr>
        <w:t>. This network will be trained through su</w:t>
      </w:r>
      <w:r>
        <w:rPr>
          <w:rFonts w:ascii="Times New Roman" w:eastAsia="Times New Roman" w:hAnsi="Times New Roman" w:cs="Times New Roman"/>
          <w:sz w:val="24"/>
          <w:szCs w:val="24"/>
        </w:rPr>
        <w:t xml:space="preserve">pervised learning with the reference being Malawi’s IHS data. </w:t>
      </w:r>
      <w:del w:id="56" w:author="Zhou, Yujun" w:date="2018-05-24T11:28:00Z">
        <w:r w:rsidDel="007257DC">
          <w:rPr>
            <w:rFonts w:ascii="Times New Roman" w:eastAsia="Times New Roman" w:hAnsi="Times New Roman" w:cs="Times New Roman"/>
            <w:sz w:val="24"/>
            <w:szCs w:val="24"/>
          </w:rPr>
          <w:delText xml:space="preserve">However, using just Malawi’s IHS data, there is not enough data to be able to get a good prediction. </w:delText>
        </w:r>
      </w:del>
      <w:del w:id="57" w:author="Zhou, Yujun" w:date="2018-05-24T11:31:00Z">
        <w:r w:rsidDel="00DC4C93">
          <w:rPr>
            <w:rFonts w:ascii="Times New Roman" w:eastAsia="Times New Roman" w:hAnsi="Times New Roman" w:cs="Times New Roman"/>
            <w:sz w:val="24"/>
            <w:szCs w:val="24"/>
          </w:rPr>
          <w:delText>To overcome this lack of data,</w:delText>
        </w:r>
      </w:del>
      <w:r>
        <w:rPr>
          <w:rFonts w:ascii="Times New Roman" w:eastAsia="Times New Roman" w:hAnsi="Times New Roman" w:cs="Times New Roman"/>
          <w:sz w:val="24"/>
          <w:szCs w:val="24"/>
        </w:rPr>
        <w:t xml:space="preserve"> </w:t>
      </w:r>
      <w:ins w:id="58" w:author="Zhou, Yujun" w:date="2018-05-24T11:31:00Z">
        <w:r w:rsidR="00DC4C93">
          <w:rPr>
            <w:rFonts w:ascii="Times New Roman" w:eastAsia="Times New Roman" w:hAnsi="Times New Roman" w:cs="Times New Roman"/>
            <w:sz w:val="24"/>
            <w:szCs w:val="24"/>
          </w:rPr>
          <w:t xml:space="preserve"> </w:t>
        </w:r>
        <w:commentRangeStart w:id="59"/>
        <w:r w:rsidR="00DC4C93">
          <w:rPr>
            <w:rFonts w:ascii="Times New Roman" w:eastAsia="Times New Roman" w:hAnsi="Times New Roman" w:cs="Times New Roman"/>
            <w:sz w:val="24"/>
            <w:szCs w:val="24"/>
          </w:rPr>
          <w:t xml:space="preserve">To avoid </w:t>
        </w:r>
      </w:ins>
      <w:ins w:id="60" w:author="Zhou, Yujun" w:date="2018-05-24T11:32:00Z">
        <w:r w:rsidR="00DC4C93">
          <w:rPr>
            <w:rFonts w:ascii="Times New Roman" w:eastAsia="Times New Roman" w:hAnsi="Times New Roman" w:cs="Times New Roman"/>
            <w:sz w:val="24"/>
            <w:szCs w:val="24"/>
          </w:rPr>
          <w:t>possible measurement error</w:t>
        </w:r>
      </w:ins>
      <w:ins w:id="61" w:author="Zhou, Yujun" w:date="2018-05-24T11:33:00Z">
        <w:r w:rsidR="00DC4C93">
          <w:rPr>
            <w:rFonts w:ascii="Times New Roman" w:eastAsia="Times New Roman" w:hAnsi="Times New Roman" w:cs="Times New Roman"/>
            <w:sz w:val="24"/>
            <w:szCs w:val="24"/>
          </w:rPr>
          <w:t xml:space="preserve">, </w:t>
        </w:r>
      </w:ins>
      <w:commentRangeEnd w:id="59"/>
      <w:ins w:id="62" w:author="Zhou, Yujun" w:date="2018-05-24T11:37:00Z">
        <w:r w:rsidR="000E3754">
          <w:rPr>
            <w:rStyle w:val="a5"/>
          </w:rPr>
          <w:commentReference w:id="59"/>
        </w:r>
      </w:ins>
      <w:del w:id="63" w:author="Zhou, Yujun" w:date="2018-05-24T11:33:00Z">
        <w:r w:rsidDel="00DC4C93">
          <w:rPr>
            <w:rFonts w:ascii="Times New Roman" w:eastAsia="Times New Roman" w:hAnsi="Times New Roman" w:cs="Times New Roman"/>
            <w:sz w:val="24"/>
            <w:szCs w:val="24"/>
          </w:rPr>
          <w:delText>as in</w:delText>
        </w:r>
      </w:del>
      <w:r>
        <w:rPr>
          <w:rFonts w:ascii="Times New Roman" w:eastAsia="Times New Roman" w:hAnsi="Times New Roman" w:cs="Times New Roman"/>
          <w:sz w:val="24"/>
          <w:szCs w:val="24"/>
        </w:rPr>
        <w:t xml:space="preserve"> </w:t>
      </w:r>
      <w:proofErr w:type="gramStart"/>
      <w:ins w:id="64" w:author="Zhou, Yujun" w:date="2018-05-24T11:33:00Z">
        <w:r w:rsidR="00DC4C93">
          <w:rPr>
            <w:rFonts w:ascii="Times New Roman" w:eastAsia="Times New Roman" w:hAnsi="Times New Roman" w:cs="Times New Roman"/>
            <w:sz w:val="24"/>
            <w:szCs w:val="24"/>
          </w:rPr>
          <w:t>similar to</w:t>
        </w:r>
        <w:proofErr w:type="gramEnd"/>
        <w:r w:rsidR="00DC4C9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Jean et al</w:t>
      </w:r>
      <w:ins w:id="65" w:author="Zhou, Yujun" w:date="2018-05-24T11:30:00Z">
        <w:r w:rsidR="00DC4C93">
          <w:rPr>
            <w:rFonts w:ascii="Times New Roman" w:eastAsia="Times New Roman" w:hAnsi="Times New Roman" w:cs="Times New Roman"/>
            <w:sz w:val="24"/>
            <w:szCs w:val="24"/>
          </w:rPr>
          <w:t xml:space="preserve"> (2016)</w:t>
        </w:r>
      </w:ins>
      <w:r>
        <w:rPr>
          <w:rFonts w:ascii="Times New Roman" w:eastAsia="Times New Roman" w:hAnsi="Times New Roman" w:cs="Times New Roman"/>
          <w:sz w:val="24"/>
          <w:szCs w:val="24"/>
        </w:rPr>
        <w:t>, we will train the convolutional neural netwo</w:t>
      </w:r>
      <w:r>
        <w:rPr>
          <w:rFonts w:ascii="Times New Roman" w:eastAsia="Times New Roman" w:hAnsi="Times New Roman" w:cs="Times New Roman"/>
          <w:sz w:val="24"/>
          <w:szCs w:val="24"/>
        </w:rPr>
        <w:t xml:space="preserve">rk on ImageNet and then on the nightlight data as a proxy using </w:t>
      </w:r>
      <w:ins w:id="66" w:author="Zhou, Yujun" w:date="2018-05-24T11:33:00Z">
        <w:r w:rsidR="00DC4C93">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transfer learning</w:t>
      </w:r>
      <w:ins w:id="67" w:author="Zhou, Yujun" w:date="2018-05-24T11:33:00Z">
        <w:r w:rsidR="00DC4C93">
          <w:rPr>
            <w:rFonts w:ascii="Times New Roman" w:eastAsia="Times New Roman" w:hAnsi="Times New Roman" w:cs="Times New Roman"/>
            <w:sz w:val="24"/>
            <w:szCs w:val="24"/>
          </w:rPr>
          <w:t xml:space="preserve"> approach</w:t>
        </w:r>
      </w:ins>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Nightlight data has been shown to be a good proxy for economic activity, so by using it through transfer learning it should help negate some of the problems associated w</w:t>
      </w:r>
      <w:r>
        <w:rPr>
          <w:rFonts w:ascii="Times New Roman" w:eastAsia="Times New Roman" w:hAnsi="Times New Roman" w:cs="Times New Roman"/>
          <w:sz w:val="24"/>
          <w:szCs w:val="24"/>
        </w:rPr>
        <w:t xml:space="preserve">ith the lack of data in Malawi’s IHS. </w:t>
      </w:r>
      <w:ins w:id="68" w:author="Zhou, Yujun" w:date="2018-05-24T11:35:00Z">
        <w:r w:rsidR="00DC4C93">
          <w:rPr>
            <w:rFonts w:ascii="Times New Roman" w:eastAsia="Times New Roman" w:hAnsi="Times New Roman" w:cs="Times New Roman"/>
            <w:sz w:val="24"/>
            <w:szCs w:val="24"/>
          </w:rPr>
          <w:t xml:space="preserve">The final step is to </w:t>
        </w:r>
      </w:ins>
      <w:ins w:id="69" w:author="Zhou, Yujun" w:date="2018-05-24T11:36:00Z">
        <w:r w:rsidR="00DC4C93">
          <w:rPr>
            <w:rFonts w:ascii="Times New Roman" w:eastAsia="Times New Roman" w:hAnsi="Times New Roman" w:cs="Times New Roman"/>
            <w:sz w:val="24"/>
            <w:szCs w:val="24"/>
          </w:rPr>
          <w:t>use the trained</w:t>
        </w:r>
      </w:ins>
      <w:ins w:id="70" w:author="Zhou, Yujun" w:date="2018-05-24T11:35:00Z">
        <w:r w:rsidR="00DC4C93">
          <w:rPr>
            <w:rFonts w:ascii="Times New Roman" w:eastAsia="Times New Roman" w:hAnsi="Times New Roman" w:cs="Times New Roman"/>
            <w:sz w:val="24"/>
            <w:szCs w:val="24"/>
          </w:rPr>
          <w:t xml:space="preserve"> model directly onto the </w:t>
        </w:r>
        <w:r w:rsidR="00DC4C93">
          <w:rPr>
            <w:rFonts w:ascii="Times New Roman" w:eastAsia="Times New Roman" w:hAnsi="Times New Roman" w:cs="Times New Roman"/>
            <w:sz w:val="24"/>
            <w:szCs w:val="24"/>
          </w:rPr>
          <w:t xml:space="preserve">wealth and asset measures in the IHS survey </w:t>
        </w:r>
      </w:ins>
      <w:ins w:id="71" w:author="Zhou, Yujun" w:date="2018-05-24T11:36:00Z">
        <w:r w:rsidR="00DC4C93">
          <w:rPr>
            <w:rFonts w:ascii="Times New Roman" w:eastAsia="Times New Roman" w:hAnsi="Times New Roman" w:cs="Times New Roman"/>
            <w:sz w:val="24"/>
            <w:szCs w:val="24"/>
          </w:rPr>
          <w:t>from the RGB images</w:t>
        </w:r>
      </w:ins>
      <w:ins w:id="72" w:author="Zhou, Yujun" w:date="2018-05-24T11:35:00Z">
        <w:r w:rsidR="00DC4C9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After the model has been trained, its prediction will then be combined with soil modules, crop modules, and market access modules to build the food security prediction.</w:t>
      </w:r>
      <w:bookmarkStart w:id="73" w:name="_GoBack"/>
      <w:bookmarkEnd w:id="73"/>
    </w:p>
    <w:sectPr w:rsidR="001358E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hou, Yujun" w:date="2018-05-24T11:37:00Z" w:initials="ZY">
    <w:p w14:paraId="3119E4B2" w14:textId="7ACA8C9F" w:rsidR="000E3754" w:rsidRDefault="000E3754">
      <w:pPr>
        <w:pStyle w:val="a6"/>
      </w:pPr>
      <w:r>
        <w:rPr>
          <w:rStyle w:val="a5"/>
        </w:rPr>
        <w:annotationRef/>
      </w:r>
      <w:r>
        <w:t xml:space="preserve">To give credit to the survey </w:t>
      </w:r>
    </w:p>
  </w:comment>
  <w:comment w:id="26" w:author="Zhou, Yujun" w:date="2018-05-24T11:38:00Z" w:initials="ZY">
    <w:p w14:paraId="4781AA92" w14:textId="098DEAB6" w:rsidR="000E3754" w:rsidRDefault="000E3754">
      <w:pPr>
        <w:pStyle w:val="a6"/>
      </w:pPr>
      <w:r>
        <w:rPr>
          <w:rStyle w:val="a5"/>
        </w:rPr>
        <w:annotationRef/>
      </w:r>
      <w:r>
        <w:t xml:space="preserve">Tend to be general in terms of description in the proposal, instead of bringing up terms that need </w:t>
      </w:r>
      <w:proofErr w:type="spellStart"/>
      <w:r>
        <w:t>explaination</w:t>
      </w:r>
      <w:proofErr w:type="spellEnd"/>
      <w:r>
        <w:t>.</w:t>
      </w:r>
    </w:p>
  </w:comment>
  <w:comment w:id="37" w:author="Zhou, Yujun" w:date="2018-05-24T11:23:00Z" w:initials="ZY">
    <w:p w14:paraId="47A55023" w14:textId="1C8E07DB" w:rsidR="00A316AB" w:rsidRDefault="00A316AB">
      <w:pPr>
        <w:pStyle w:val="a6"/>
      </w:pPr>
      <w:r>
        <w:rPr>
          <w:rStyle w:val="a5"/>
        </w:rPr>
        <w:annotationRef/>
      </w:r>
      <w:r>
        <w:t>Add a sentence to connect better with the method, i.e. that’s why we do the analysis at the cluster level.</w:t>
      </w:r>
    </w:p>
  </w:comment>
  <w:comment w:id="59" w:author="Zhou, Yujun" w:date="2018-05-24T11:37:00Z" w:initials="ZY">
    <w:p w14:paraId="5FC6DB98" w14:textId="28F744DF" w:rsidR="000E3754" w:rsidRDefault="000E3754">
      <w:pPr>
        <w:pStyle w:val="a6"/>
      </w:pPr>
      <w:r>
        <w:rPr>
          <w:rStyle w:val="a5"/>
        </w:rPr>
        <w:annotationRef/>
      </w:r>
      <w:r>
        <w:t>This statement could be expanded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19E4B2" w15:done="0"/>
  <w15:commentEx w15:paraId="4781AA92" w15:done="0"/>
  <w15:commentEx w15:paraId="47A55023" w15:done="0"/>
  <w15:commentEx w15:paraId="5FC6DB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19E4B2" w16cid:durableId="1EB12297"/>
  <w16cid:commentId w16cid:paraId="4781AA92" w16cid:durableId="1EB122A6"/>
  <w16cid:commentId w16cid:paraId="47A55023" w16cid:durableId="1EB11F2D"/>
  <w16cid:commentId w16cid:paraId="5FC6DB98" w16cid:durableId="1EB122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2705414-4145575779-430327915-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E6"/>
    <w:rsid w:val="000E3754"/>
    <w:rsid w:val="001358E6"/>
    <w:rsid w:val="00235F91"/>
    <w:rsid w:val="003B5F80"/>
    <w:rsid w:val="003D65C6"/>
    <w:rsid w:val="004B61AA"/>
    <w:rsid w:val="0055289F"/>
    <w:rsid w:val="0062757D"/>
    <w:rsid w:val="006D4374"/>
    <w:rsid w:val="007257DC"/>
    <w:rsid w:val="00764F05"/>
    <w:rsid w:val="008916D4"/>
    <w:rsid w:val="008D3496"/>
    <w:rsid w:val="00A316AB"/>
    <w:rsid w:val="00DB18A7"/>
    <w:rsid w:val="00DC4C93"/>
    <w:rsid w:val="00F44A00"/>
    <w:rsid w:val="00F9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47AA"/>
  <w15:docId w15:val="{72C975A9-46A6-4EB7-9106-099A78EE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character" w:styleId="a5">
    <w:name w:val="annotation reference"/>
    <w:basedOn w:val="a0"/>
    <w:uiPriority w:val="99"/>
    <w:semiHidden/>
    <w:unhideWhenUsed/>
    <w:rsid w:val="008D3496"/>
    <w:rPr>
      <w:sz w:val="16"/>
      <w:szCs w:val="16"/>
    </w:rPr>
  </w:style>
  <w:style w:type="paragraph" w:styleId="a6">
    <w:name w:val="annotation text"/>
    <w:basedOn w:val="a"/>
    <w:link w:val="a7"/>
    <w:uiPriority w:val="99"/>
    <w:semiHidden/>
    <w:unhideWhenUsed/>
    <w:rsid w:val="008D3496"/>
    <w:pPr>
      <w:spacing w:line="240" w:lineRule="auto"/>
    </w:pPr>
    <w:rPr>
      <w:sz w:val="20"/>
      <w:szCs w:val="20"/>
    </w:rPr>
  </w:style>
  <w:style w:type="character" w:customStyle="1" w:styleId="a7">
    <w:name w:val="批注文字 字符"/>
    <w:basedOn w:val="a0"/>
    <w:link w:val="a6"/>
    <w:uiPriority w:val="99"/>
    <w:semiHidden/>
    <w:rsid w:val="008D3496"/>
    <w:rPr>
      <w:sz w:val="20"/>
      <w:szCs w:val="20"/>
    </w:rPr>
  </w:style>
  <w:style w:type="paragraph" w:styleId="a8">
    <w:name w:val="annotation subject"/>
    <w:basedOn w:val="a6"/>
    <w:next w:val="a6"/>
    <w:link w:val="a9"/>
    <w:uiPriority w:val="99"/>
    <w:semiHidden/>
    <w:unhideWhenUsed/>
    <w:rsid w:val="008D3496"/>
    <w:rPr>
      <w:b/>
      <w:bCs/>
    </w:rPr>
  </w:style>
  <w:style w:type="character" w:customStyle="1" w:styleId="a9">
    <w:name w:val="批注主题 字符"/>
    <w:basedOn w:val="a7"/>
    <w:link w:val="a8"/>
    <w:uiPriority w:val="99"/>
    <w:semiHidden/>
    <w:rsid w:val="008D3496"/>
    <w:rPr>
      <w:b/>
      <w:bCs/>
      <w:sz w:val="20"/>
      <w:szCs w:val="20"/>
    </w:rPr>
  </w:style>
  <w:style w:type="paragraph" w:styleId="aa">
    <w:name w:val="Balloon Text"/>
    <w:basedOn w:val="a"/>
    <w:link w:val="ab"/>
    <w:uiPriority w:val="99"/>
    <w:semiHidden/>
    <w:unhideWhenUsed/>
    <w:rsid w:val="008D3496"/>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8D3496"/>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75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Zhou, Yujun</cp:lastModifiedBy>
  <cp:revision>4</cp:revision>
  <dcterms:created xsi:type="dcterms:W3CDTF">2018-05-24T16:39:00Z</dcterms:created>
  <dcterms:modified xsi:type="dcterms:W3CDTF">2018-05-24T16:39:00Z</dcterms:modified>
</cp:coreProperties>
</file>